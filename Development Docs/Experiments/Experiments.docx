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8B74" w14:textId="6FF00B5B" w:rsidR="00CB4664" w:rsidRDefault="00DF1163" w:rsidP="00DF1163">
      <w:pPr>
        <w:pStyle w:val="Heading1"/>
      </w:pPr>
      <w:r>
        <w:t>Using x_squared_minus_y.csv</w:t>
      </w:r>
    </w:p>
    <w:p w14:paraId="66F0A781" w14:textId="3956ED09" w:rsidR="00DF1163" w:rsidRDefault="00DF1163" w:rsidP="00DF1163"/>
    <w:p w14:paraId="56D03EB2" w14:textId="1ABE00C1" w:rsidR="00DF1163" w:rsidRPr="00DF1163" w:rsidRDefault="00DF1163" w:rsidP="00DF1163">
      <w:r>
        <w:t>Experiment 1</w:t>
      </w:r>
      <w:bookmarkStart w:id="0" w:name="_GoBack"/>
      <w:bookmarkEnd w:id="0"/>
    </w:p>
    <w:p w14:paraId="4DC14DB4" w14:textId="0BCEBF0C" w:rsidR="00DF1163" w:rsidRDefault="00DF1163" w:rsidP="00DF1163"/>
    <w:p w14:paraId="16DF58E0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&gt; result &lt;- cgp(dataset = x_squared_minus_y,</w:t>
      </w:r>
    </w:p>
    <w:p w14:paraId="11613FDA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model = output ~ x + y,</w:t>
      </w:r>
    </w:p>
    <w:p w14:paraId="5ADB43B1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maxGenerations = 1000,</w:t>
      </w:r>
    </w:p>
    <w:p w14:paraId="28C0D1AB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rowsFuncNodes = 5,</w:t>
      </w:r>
    </w:p>
    <w:p w14:paraId="083843F9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colsFuncNodes = 5,</w:t>
      </w:r>
    </w:p>
    <w:p w14:paraId="7194596E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levelsBack = 2,</w:t>
      </w:r>
    </w:p>
    <w:p w14:paraId="6337D715" w14:textId="77777777" w:rsidR="00DF1163" w:rsidRPr="00DF1163" w:rsidRDefault="00DF1163" w:rsidP="00DF11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urier" w:eastAsia="Times New Roman" w:hAnsi="Courier" w:cs="Courier New"/>
          <w:color w:val="F8F8F2"/>
          <w:sz w:val="20"/>
          <w:szCs w:val="20"/>
          <w:lang w:eastAsia="en-GB"/>
        </w:rPr>
      </w:pPr>
      <w:r w:rsidRPr="00DF1163">
        <w:rPr>
          <w:rFonts w:ascii="Courier" w:eastAsia="Times New Roman" w:hAnsi="Courier" w:cs="Courier New"/>
          <w:color w:val="F92672"/>
          <w:sz w:val="20"/>
          <w:szCs w:val="20"/>
          <w:lang w:eastAsia="en-GB"/>
        </w:rPr>
        <w:t>+               updateFreq = 100)</w:t>
      </w:r>
    </w:p>
    <w:p w14:paraId="069342D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1 / 1000</w:t>
      </w:r>
    </w:p>
    <w:p w14:paraId="5A78B50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3310.504</w:t>
      </w:r>
    </w:p>
    <w:p w14:paraId="63C6D0B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3.473594e+40 </w:t>
      </w:r>
    </w:p>
    <w:p w14:paraId="5D412B1B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281FA0F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101 / 1000</w:t>
      </w:r>
    </w:p>
    <w:p w14:paraId="606F351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3118.098</w:t>
      </w:r>
    </w:p>
    <w:p w14:paraId="25549BE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3273.095 </w:t>
      </w:r>
    </w:p>
    <w:p w14:paraId="39ECEF7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51AC65B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201 / 1000</w:t>
      </w:r>
    </w:p>
    <w:p w14:paraId="5DC6755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52.16118</w:t>
      </w:r>
    </w:p>
    <w:p w14:paraId="218F96D8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705.1304 </w:t>
      </w:r>
    </w:p>
    <w:p w14:paraId="1C9A9DF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2AA906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301 / 1000</w:t>
      </w:r>
    </w:p>
    <w:p w14:paraId="1472957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0ADBB13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</w:t>
      </w:r>
    </w:p>
    <w:p w14:paraId="292B834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0557CF8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401 / 1000</w:t>
      </w:r>
    </w:p>
    <w:p w14:paraId="14C213C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47CFAE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NaN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</w:t>
      </w:r>
    </w:p>
    <w:p w14:paraId="79B157C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2382AAE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501 / 1000</w:t>
      </w:r>
    </w:p>
    <w:p w14:paraId="66E2CF0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262E514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704.5511 </w:t>
      </w:r>
    </w:p>
    <w:p w14:paraId="59F21BE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3824CBA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601 / 1000</w:t>
      </w:r>
    </w:p>
    <w:p w14:paraId="76A586A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472ABAD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2034.725 </w:t>
      </w:r>
    </w:p>
    <w:p w14:paraId="4D4E7065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553AA59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701 / 1000</w:t>
      </w:r>
    </w:p>
    <w:p w14:paraId="45EE5B1B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6429F3D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704.4237 </w:t>
      </w:r>
    </w:p>
    <w:p w14:paraId="387BB76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D37A46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801 / 1000</w:t>
      </w:r>
    </w:p>
    <w:p w14:paraId="5AAB409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6DA933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695.0668 </w:t>
      </w:r>
    </w:p>
    <w:p w14:paraId="3A4F5A9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1152F4A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901 / 1000</w:t>
      </w:r>
    </w:p>
    <w:p w14:paraId="36805B1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51.5747</w:t>
      </w:r>
    </w:p>
    <w:p w14:paraId="7532A86A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2009.669 </w:t>
      </w:r>
    </w:p>
    <w:p w14:paraId="3373D36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7D82220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Generation: 950 / 1000</w:t>
      </w:r>
    </w:p>
    <w:p w14:paraId="045F8FC8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Fitness of best solution so far: 0</w:t>
      </w:r>
    </w:p>
    <w:p w14:paraId="611B923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Average fitness of population: 662.9605 </w:t>
      </w:r>
    </w:p>
    <w:p w14:paraId="79C6434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460F736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Best solution found as text:</w:t>
      </w:r>
    </w:p>
    <w:p w14:paraId="59CA047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Fonts w:ascii="Courier" w:hAnsi="Courier"/>
          <w:color w:val="F8F8F2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(c + ((a * a) - ((a - a) + (b - c))))</w:t>
      </w:r>
    </w:p>
    <w:p w14:paraId="1583DBDF" w14:textId="361A13DC" w:rsidR="00DF1163" w:rsidRDefault="00DF1163" w:rsidP="00DF1163"/>
    <w:p w14:paraId="490E29D9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mrb"/>
          <w:rFonts w:ascii="Courier" w:hAnsi="Courier"/>
          <w:color w:val="F92672"/>
        </w:rPr>
      </w:pPr>
      <w:r>
        <w:rPr>
          <w:rStyle w:val="gnkrckgcmsb"/>
          <w:rFonts w:ascii="Courier" w:hAnsi="Courier"/>
          <w:color w:val="F92672"/>
        </w:rPr>
        <w:t xml:space="preserve">&gt; </w:t>
      </w:r>
      <w:r>
        <w:rPr>
          <w:rStyle w:val="gnkrckgcmrb"/>
          <w:rFonts w:ascii="Courier" w:hAnsi="Courier"/>
          <w:color w:val="F92672"/>
        </w:rPr>
        <w:t>result$bestSolution</w:t>
      </w:r>
    </w:p>
    <w:p w14:paraId="3F68452C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inputNodes</w:t>
      </w:r>
      <w:proofErr w:type="spellEnd"/>
    </w:p>
    <w:p w14:paraId="1E326C9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chromoID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value</w:t>
      </w:r>
    </w:p>
    <w:p w14:paraId="0F7BF0B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 1    NA</w:t>
      </w:r>
    </w:p>
    <w:p w14:paraId="20CF3204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        2    NA</w:t>
      </w:r>
    </w:p>
    <w:p w14:paraId="47BE958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3        3     0</w:t>
      </w:r>
    </w:p>
    <w:p w14:paraId="757A255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69F86721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$functionNodes</w:t>
      </w:r>
    </w:p>
    <w:p w14:paraId="7999510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chromoID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value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funcID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inputs</w:t>
      </w:r>
    </w:p>
    <w:p w14:paraId="09C7476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  4    NA      2   2, 3</w:t>
      </w:r>
    </w:p>
    <w:p w14:paraId="3D0BE30F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         5    NA      3   1, 1</w:t>
      </w:r>
    </w:p>
    <w:p w14:paraId="0C1294B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4         7    NA      2   1, 1</w:t>
      </w:r>
    </w:p>
    <w:p w14:paraId="3FDFD0ED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6         9    NA      1   7, 4</w:t>
      </w:r>
    </w:p>
    <w:p w14:paraId="085EE087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11       14    NA      2   5, 9</w:t>
      </w:r>
    </w:p>
    <w:p w14:paraId="3AD85902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23       26    NA      1  3, 14</w:t>
      </w:r>
    </w:p>
    <w:p w14:paraId="18DB83E3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</w:p>
    <w:p w14:paraId="385F4CFE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$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outputNodes</w:t>
      </w:r>
      <w:proofErr w:type="spellEnd"/>
    </w:p>
    <w:p w14:paraId="3B198896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Style w:val="gnkrckgcgsb"/>
          <w:rFonts w:ascii="Courier" w:hAnsi="Courier"/>
          <w:color w:val="F8F8F2"/>
          <w:bdr w:val="none" w:sz="0" w:space="0" w:color="auto" w:frame="1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 </w:t>
      </w:r>
      <w:proofErr w:type="spellStart"/>
      <w:r>
        <w:rPr>
          <w:rStyle w:val="gnkrckgcgsb"/>
          <w:rFonts w:ascii="Courier" w:hAnsi="Courier"/>
          <w:color w:val="F8F8F2"/>
          <w:bdr w:val="none" w:sz="0" w:space="0" w:color="auto" w:frame="1"/>
        </w:rPr>
        <w:t>chromoID</w:t>
      </w:r>
      <w:proofErr w:type="spellEnd"/>
      <w:r>
        <w:rPr>
          <w:rStyle w:val="gnkrckgcgsb"/>
          <w:rFonts w:ascii="Courier" w:hAnsi="Courier"/>
          <w:color w:val="F8F8F2"/>
          <w:bdr w:val="none" w:sz="0" w:space="0" w:color="auto" w:frame="1"/>
        </w:rPr>
        <w:t xml:space="preserve"> value inputs</w:t>
      </w:r>
    </w:p>
    <w:p w14:paraId="5D99B3F0" w14:textId="77777777" w:rsidR="00DF1163" w:rsidRDefault="00DF1163" w:rsidP="00DF1163">
      <w:pPr>
        <w:pStyle w:val="HTMLPreformatted"/>
        <w:shd w:val="clear" w:color="auto" w:fill="272822"/>
        <w:wordWrap w:val="0"/>
        <w:spacing w:line="285" w:lineRule="atLeast"/>
        <w:rPr>
          <w:rFonts w:ascii="Courier" w:hAnsi="Courier"/>
          <w:color w:val="F8F8F2"/>
        </w:rPr>
      </w:pPr>
      <w:r>
        <w:rPr>
          <w:rStyle w:val="gnkrckgcgsb"/>
          <w:rFonts w:ascii="Courier" w:hAnsi="Courier"/>
          <w:color w:val="F8F8F2"/>
          <w:bdr w:val="none" w:sz="0" w:space="0" w:color="auto" w:frame="1"/>
        </w:rPr>
        <w:t>1       29    NA     26</w:t>
      </w:r>
    </w:p>
    <w:p w14:paraId="2178B577" w14:textId="77777777" w:rsidR="00DF1163" w:rsidRPr="00DF1163" w:rsidRDefault="00DF1163" w:rsidP="00DF1163"/>
    <w:sectPr w:rsidR="00DF1163" w:rsidRPr="00DF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FB"/>
    <w:rsid w:val="000068A3"/>
    <w:rsid w:val="00695CA5"/>
    <w:rsid w:val="007B13FB"/>
    <w:rsid w:val="008F61A6"/>
    <w:rsid w:val="009E637B"/>
    <w:rsid w:val="00A05ACC"/>
    <w:rsid w:val="00AF1AEF"/>
    <w:rsid w:val="00BE558A"/>
    <w:rsid w:val="00CB4664"/>
    <w:rsid w:val="00D97002"/>
    <w:rsid w:val="00DF1163"/>
    <w:rsid w:val="00E8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06DC"/>
  <w15:chartTrackingRefBased/>
  <w15:docId w15:val="{1F8C8EB9-32D0-484E-B943-A4E59A99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163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DF1163"/>
  </w:style>
  <w:style w:type="character" w:customStyle="1" w:styleId="gnkrckgcmrb">
    <w:name w:val="gnkrckgcmrb"/>
    <w:basedOn w:val="DefaultParagraphFont"/>
    <w:rsid w:val="00DF1163"/>
  </w:style>
  <w:style w:type="character" w:customStyle="1" w:styleId="gnkrckgcgsb">
    <w:name w:val="gnkrckgcgsb"/>
    <w:basedOn w:val="DefaultParagraphFont"/>
    <w:rsid w:val="00DF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2018-04-20T00:13:00Z</dcterms:created>
  <dcterms:modified xsi:type="dcterms:W3CDTF">2018-04-20T00:17:00Z</dcterms:modified>
</cp:coreProperties>
</file>